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A24F" w14:textId="1BCDAFB0" w:rsidR="009E49A2" w:rsidRDefault="009E49A2" w:rsidP="009E49A2">
      <w:pPr>
        <w:rPr>
          <w:ins w:id="0" w:author="Author"/>
        </w:rPr>
      </w:pPr>
      <w:ins w:id="1" w:author="Author">
        <w:r>
          <w:t xml:space="preserve">Dear </w:t>
        </w:r>
        <w:r>
          <w:t>Sir</w:t>
        </w:r>
        <w:r>
          <w:t>,</w:t>
        </w:r>
      </w:ins>
    </w:p>
    <w:p w14:paraId="534D6213" w14:textId="77777777" w:rsidR="009E49A2" w:rsidRDefault="009E49A2" w:rsidP="009E49A2">
      <w:pPr>
        <w:rPr>
          <w:ins w:id="2" w:author="Author"/>
        </w:rPr>
      </w:pPr>
    </w:p>
    <w:p w14:paraId="5AB867A4" w14:textId="77777777" w:rsidR="009E49A2" w:rsidRDefault="009E49A2" w:rsidP="009E49A2">
      <w:pPr>
        <w:rPr>
          <w:ins w:id="3" w:author="Author"/>
        </w:rPr>
      </w:pPr>
      <w:ins w:id="4" w:author="Author">
        <w:r>
          <w:t>I trust this message finds you well. I have recently received and thoroughly examined the sample dataset provided by our data engineering team on behalf of the data science team. Here are the key insights derived from the analysis:</w:t>
        </w:r>
      </w:ins>
    </w:p>
    <w:p w14:paraId="6F6CD844" w14:textId="77777777" w:rsidR="009E49A2" w:rsidRDefault="009E49A2" w:rsidP="009E49A2">
      <w:pPr>
        <w:rPr>
          <w:ins w:id="5" w:author="Author"/>
        </w:rPr>
      </w:pPr>
    </w:p>
    <w:p w14:paraId="3DB192CD" w14:textId="1C2C4BDA" w:rsidR="009E49A2" w:rsidRDefault="009E49A2" w:rsidP="009E49A2">
      <w:pPr>
        <w:pStyle w:val="ListParagraph"/>
        <w:numPr>
          <w:ilvl w:val="0"/>
          <w:numId w:val="8"/>
        </w:numPr>
        <w:rPr>
          <w:ins w:id="6" w:author="Author"/>
        </w:rPr>
        <w:pPrChange w:id="7" w:author="Author">
          <w:pPr/>
        </w:pPrChange>
      </w:pPr>
      <w:ins w:id="8" w:author="Author">
        <w:r>
          <w:t>The most frequently purchased products are "fruit" and "vegetables."</w:t>
        </w:r>
      </w:ins>
    </w:p>
    <w:p w14:paraId="6059A41A" w14:textId="57EB9EFE" w:rsidR="009E49A2" w:rsidRDefault="009E49A2" w:rsidP="009E49A2">
      <w:pPr>
        <w:pStyle w:val="ListParagraph"/>
        <w:numPr>
          <w:ilvl w:val="0"/>
          <w:numId w:val="8"/>
        </w:numPr>
        <w:rPr>
          <w:ins w:id="9" w:author="Author"/>
        </w:rPr>
        <w:pPrChange w:id="10" w:author="Author">
          <w:pPr/>
        </w:pPrChange>
      </w:pPr>
      <w:ins w:id="11" w:author="Author">
        <w:r>
          <w:t>Non-members constitute the majority of customers.</w:t>
        </w:r>
      </w:ins>
    </w:p>
    <w:p w14:paraId="69F96D48" w14:textId="08F88C1E" w:rsidR="009E49A2" w:rsidRDefault="009E49A2" w:rsidP="009E49A2">
      <w:pPr>
        <w:pStyle w:val="ListParagraph"/>
        <w:numPr>
          <w:ilvl w:val="0"/>
          <w:numId w:val="8"/>
        </w:numPr>
        <w:rPr>
          <w:ins w:id="12" w:author="Author"/>
        </w:rPr>
        <w:pPrChange w:id="13" w:author="Author">
          <w:pPr/>
        </w:pPrChange>
      </w:pPr>
      <w:ins w:id="14" w:author="Author">
        <w:r>
          <w:t>Cash transactions are the most common payment method.</w:t>
        </w:r>
      </w:ins>
    </w:p>
    <w:p w14:paraId="20E25C51" w14:textId="580C8C48" w:rsidR="009E49A2" w:rsidRDefault="009E49A2" w:rsidP="009E49A2">
      <w:pPr>
        <w:pStyle w:val="ListParagraph"/>
        <w:numPr>
          <w:ilvl w:val="0"/>
          <w:numId w:val="8"/>
        </w:numPr>
        <w:rPr>
          <w:ins w:id="15" w:author="Author"/>
        </w:rPr>
        <w:pPrChange w:id="16" w:author="Author">
          <w:pPr/>
        </w:pPrChange>
      </w:pPr>
      <w:ins w:id="17" w:author="Author">
        <w:r>
          <w:t>The busiest hour for transactions is 11 a.m.</w:t>
        </w:r>
      </w:ins>
    </w:p>
    <w:p w14:paraId="26FC5E41" w14:textId="77777777" w:rsidR="009E49A2" w:rsidRDefault="009E49A2" w:rsidP="009E49A2">
      <w:pPr>
        <w:rPr>
          <w:ins w:id="18" w:author="Author"/>
        </w:rPr>
      </w:pPr>
    </w:p>
    <w:p w14:paraId="3AB89A63" w14:textId="77777777" w:rsidR="009E49A2" w:rsidRDefault="009E49A2" w:rsidP="009E49A2">
      <w:pPr>
        <w:rPr>
          <w:ins w:id="19" w:author="Author"/>
        </w:rPr>
      </w:pPr>
      <w:ins w:id="20" w:author="Author">
        <w:r>
          <w:t>In alignment with the client's objective of improving item stocking, I would like to propose the following recommendations:</w:t>
        </w:r>
      </w:ins>
    </w:p>
    <w:p w14:paraId="57079956" w14:textId="77777777" w:rsidR="009E49A2" w:rsidRDefault="009E49A2" w:rsidP="009E49A2">
      <w:pPr>
        <w:rPr>
          <w:ins w:id="21" w:author="Author"/>
        </w:rPr>
      </w:pPr>
    </w:p>
    <w:p w14:paraId="5EE4EFF8" w14:textId="1BDE112B" w:rsidR="009E49A2" w:rsidRDefault="009E49A2" w:rsidP="009E49A2">
      <w:pPr>
        <w:pStyle w:val="ListParagraph"/>
        <w:numPr>
          <w:ilvl w:val="0"/>
          <w:numId w:val="10"/>
        </w:numPr>
        <w:rPr>
          <w:ins w:id="22" w:author="Author"/>
        </w:rPr>
        <w:pPrChange w:id="23" w:author="Author">
          <w:pPr/>
        </w:pPrChange>
      </w:pPr>
      <w:ins w:id="24" w:author="Author">
        <w:r>
          <w:t>The client's request is broad, and to provide more accurate solutions, we should pinpoint a specific problem statement. For instance, can we predict product demand on an hourly basis to optimize procurement intelligently?</w:t>
        </w:r>
      </w:ins>
    </w:p>
    <w:p w14:paraId="436A392E" w14:textId="3DD89545" w:rsidR="009E49A2" w:rsidRDefault="009E49A2" w:rsidP="009E49A2">
      <w:pPr>
        <w:pStyle w:val="ListParagraph"/>
        <w:numPr>
          <w:ilvl w:val="0"/>
          <w:numId w:val="10"/>
        </w:numPr>
        <w:rPr>
          <w:ins w:id="25" w:author="Author"/>
        </w:rPr>
        <w:pPrChange w:id="26" w:author="Author">
          <w:pPr/>
        </w:pPrChange>
      </w:pPr>
      <w:ins w:id="27" w:author="Author">
        <w:r>
          <w:t>Expanding our dataset is crucial. The current sample spans only 7 days and a single store, limiting the depth of our analysis.</w:t>
        </w:r>
      </w:ins>
    </w:p>
    <w:p w14:paraId="5D208049" w14:textId="572753F9" w:rsidR="009E49A2" w:rsidRDefault="009E49A2" w:rsidP="009E49A2">
      <w:pPr>
        <w:pStyle w:val="ListParagraph"/>
        <w:numPr>
          <w:ilvl w:val="0"/>
          <w:numId w:val="10"/>
        </w:numPr>
        <w:rPr>
          <w:ins w:id="28" w:author="Author"/>
        </w:rPr>
        <w:pPrChange w:id="29" w:author="Author">
          <w:pPr/>
        </w:pPrChange>
      </w:pPr>
      <w:ins w:id="30" w:author="Author">
        <w:r>
          <w:t>Depending on the chosen problem statement, additional datasets may be required to enhance our modeling capabilities. For instance, if we focus on predicting product demand, incorporating information about stock levels or weather conditions could be valuable.</w:t>
        </w:r>
      </w:ins>
    </w:p>
    <w:p w14:paraId="42E663E9" w14:textId="77777777" w:rsidR="009E49A2" w:rsidRDefault="009E49A2" w:rsidP="009E49A2">
      <w:pPr>
        <w:rPr>
          <w:ins w:id="31" w:author="Author"/>
        </w:rPr>
      </w:pPr>
    </w:p>
    <w:p w14:paraId="1B93B0FF" w14:textId="77777777" w:rsidR="009E49A2" w:rsidRDefault="009E49A2" w:rsidP="009E49A2">
      <w:pPr>
        <w:rPr>
          <w:ins w:id="32" w:author="Author"/>
        </w:rPr>
      </w:pPr>
      <w:ins w:id="33" w:author="Author">
        <w:r>
          <w:t>I look forward to your guidance on the next steps in refining our approach to meet the client's objectives effectively.</w:t>
        </w:r>
      </w:ins>
    </w:p>
    <w:p w14:paraId="0BF9E7D4" w14:textId="77777777" w:rsidR="009E49A2" w:rsidRDefault="009E49A2" w:rsidP="009E49A2">
      <w:pPr>
        <w:rPr>
          <w:ins w:id="34" w:author="Author"/>
        </w:rPr>
      </w:pPr>
    </w:p>
    <w:p w14:paraId="0D3F648B" w14:textId="77777777" w:rsidR="009E49A2" w:rsidRDefault="009E49A2" w:rsidP="009E49A2">
      <w:pPr>
        <w:rPr>
          <w:ins w:id="35" w:author="Author"/>
        </w:rPr>
      </w:pPr>
      <w:ins w:id="36" w:author="Author">
        <w:r>
          <w:t>Best regards,</w:t>
        </w:r>
      </w:ins>
    </w:p>
    <w:p w14:paraId="5400E8A2" w14:textId="77777777" w:rsidR="009E49A2" w:rsidRDefault="009E49A2" w:rsidP="009E49A2">
      <w:pPr>
        <w:rPr>
          <w:ins w:id="37" w:author="Author"/>
        </w:rPr>
      </w:pPr>
    </w:p>
    <w:p w14:paraId="00000001" w14:textId="41E97B46" w:rsidR="00173F89" w:rsidDel="009C7856" w:rsidRDefault="009E49A2" w:rsidP="009E49A2">
      <w:pPr>
        <w:rPr>
          <w:del w:id="38" w:author="Author"/>
        </w:rPr>
      </w:pPr>
      <w:ins w:id="39" w:author="Author">
        <w:r>
          <w:t>MD Rashadul Islam</w:t>
        </w:r>
      </w:ins>
      <w:del w:id="40" w:author="Author">
        <w:r w:rsidR="00F95485" w:rsidDel="009C7856">
          <w:delText xml:space="preserve">Dear </w:delText>
        </w:r>
      </w:del>
      <w:ins w:id="41" w:author="Author">
        <w:del w:id="42" w:author="Author">
          <w:r w:rsidR="00513A0E" w:rsidDel="009C7856">
            <w:rPr>
              <w:rFonts w:ascii="DM Sans" w:hAnsi="DM Sans"/>
              <w:color w:val="000000"/>
              <w:shd w:val="clear" w:color="auto" w:fill="FFFFFF"/>
            </w:rPr>
            <w:delText xml:space="preserve"> Leader</w:delText>
          </w:r>
        </w:del>
      </w:ins>
      <w:del w:id="43" w:author="Author">
        <w:r w:rsidR="00F95485" w:rsidDel="009C7856">
          <w:delText>[insert name of recipient],</w:delText>
        </w:r>
      </w:del>
    </w:p>
    <w:p w14:paraId="00000002" w14:textId="3BA262E0" w:rsidR="00173F89" w:rsidDel="009C7856" w:rsidRDefault="00173F89">
      <w:pPr>
        <w:rPr>
          <w:del w:id="44" w:author="Author"/>
        </w:rPr>
      </w:pPr>
    </w:p>
    <w:p w14:paraId="00000003" w14:textId="468C615B" w:rsidR="00173F89" w:rsidDel="009C7856" w:rsidRDefault="00513A0E">
      <w:pPr>
        <w:rPr>
          <w:del w:id="45" w:author="Author"/>
        </w:rPr>
      </w:pPr>
      <w:ins w:id="46" w:author="Author">
        <w:del w:id="47" w:author="Author">
          <w:r w:rsidRPr="00513A0E" w:rsidDel="00CA658A">
            <w:delText>My task was exploratory data analysis on the sample of customer data provided, where I analyzed the dataset and explained the findings that I'd found while analyzing.</w:delText>
          </w:r>
        </w:del>
      </w:ins>
      <w:del w:id="48" w:author="Author">
        <w:r w:rsidR="00F95485" w:rsidDel="009C7856">
          <w:delText>[Introduce the task that you’ve completed in 1 - 2 sentences]</w:delText>
        </w:r>
      </w:del>
    </w:p>
    <w:p w14:paraId="00000004" w14:textId="127FB69B" w:rsidR="00173F89" w:rsidDel="009C7856" w:rsidRDefault="00173F89" w:rsidP="00527063">
      <w:pPr>
        <w:rPr>
          <w:del w:id="49" w:author="Author"/>
        </w:rPr>
      </w:pPr>
    </w:p>
    <w:p w14:paraId="55F31FDE" w14:textId="77777777" w:rsidR="00527063" w:rsidDel="00CA658A" w:rsidRDefault="00527063" w:rsidP="00527063">
      <w:pPr>
        <w:rPr>
          <w:del w:id="50" w:author="Author"/>
        </w:rPr>
      </w:pPr>
    </w:p>
    <w:p w14:paraId="7013915D" w14:textId="77777777" w:rsidR="00527063" w:rsidRPr="009E49A2" w:rsidDel="00CA658A" w:rsidRDefault="00527063" w:rsidP="00527063">
      <w:pPr>
        <w:rPr>
          <w:del w:id="51" w:author="Author"/>
          <w:rPrChange w:id="52" w:author="Author">
            <w:rPr>
              <w:del w:id="53" w:author="Author"/>
              <w:b/>
              <w:bCs/>
            </w:rPr>
          </w:rPrChange>
        </w:rPr>
      </w:pPr>
    </w:p>
    <w:p w14:paraId="72C2E305" w14:textId="4A2E4279" w:rsidR="00527063" w:rsidRPr="00B069BF" w:rsidDel="00CA658A" w:rsidRDefault="00527063" w:rsidP="00527063">
      <w:pPr>
        <w:rPr>
          <w:ins w:id="54" w:author="Author"/>
          <w:del w:id="55" w:author="Author"/>
          <w:b/>
          <w:bCs/>
          <w:rPrChange w:id="56" w:author="Author">
            <w:rPr>
              <w:ins w:id="57" w:author="Author"/>
              <w:del w:id="58" w:author="Author"/>
            </w:rPr>
          </w:rPrChange>
        </w:rPr>
      </w:pPr>
      <w:ins w:id="59" w:author="Author">
        <w:del w:id="60" w:author="Author">
          <w:r w:rsidRPr="00B069BF" w:rsidDel="00CA658A">
            <w:rPr>
              <w:b/>
              <w:bCs/>
              <w:rPrChange w:id="61" w:author="Author">
                <w:rPr/>
              </w:rPrChange>
            </w:rPr>
            <w:delText>Findings:</w:delText>
          </w:r>
        </w:del>
      </w:ins>
    </w:p>
    <w:p w14:paraId="00000005" w14:textId="0064D7A1" w:rsidR="00173F89" w:rsidDel="00CA658A" w:rsidRDefault="00527063" w:rsidP="00CA658A">
      <w:pPr>
        <w:rPr>
          <w:del w:id="62" w:author="Author"/>
        </w:rPr>
        <w:pPrChange w:id="63" w:author="MD Rashadul Islam" w:date="2023-11-13T06:43:00Z">
          <w:pPr>
            <w:pStyle w:val="ListParagraph"/>
            <w:numPr>
              <w:numId w:val="3"/>
            </w:numPr>
            <w:ind w:hanging="360"/>
          </w:pPr>
        </w:pPrChange>
      </w:pPr>
      <w:ins w:id="64" w:author="Author">
        <w:del w:id="65" w:author="Author">
          <w:r w:rsidRPr="00513A0E" w:rsidDel="00CA658A">
            <w:delText>The distribution of</w:delText>
          </w:r>
          <w:r w:rsidDel="00CA658A">
            <w:delText xml:space="preserve"> per</w:delText>
          </w:r>
          <w:r w:rsidRPr="00513A0E" w:rsidDel="00CA658A">
            <w:delText xml:space="preserve"> unit</w:delText>
          </w:r>
          <w:r w:rsidDel="00CA658A">
            <w:delText xml:space="preserve"> </w:delText>
          </w:r>
          <w:r w:rsidRPr="00513A0E" w:rsidDel="00CA658A">
            <w:delText>price</w:delText>
          </w:r>
          <w:r w:rsidDel="00CA658A">
            <w:delText xml:space="preserve"> and total unit price</w:delText>
          </w:r>
          <w:r w:rsidRPr="00513A0E" w:rsidDel="00CA658A">
            <w:delText xml:space="preserve"> is positively skewed</w:delText>
          </w:r>
          <w:r w:rsidDel="00CA658A">
            <w:delText>;</w:delText>
          </w:r>
          <w:r w:rsidRPr="00513A0E" w:rsidDel="00CA658A">
            <w:delText xml:space="preserve"> that is, there are more sales of products with a low uni</w:delText>
          </w:r>
          <w:r w:rsidDel="00CA658A">
            <w:delText xml:space="preserve">t </w:delText>
          </w:r>
          <w:r w:rsidRPr="00513A0E" w:rsidDel="00CA658A">
            <w:delText>price compared to products with a high uni</w:delText>
          </w:r>
          <w:r w:rsidDel="00CA658A">
            <w:delText xml:space="preserve">t </w:delText>
          </w:r>
          <w:r w:rsidRPr="00513A0E" w:rsidDel="00CA658A">
            <w:delText>price</w:delText>
          </w:r>
          <w:r w:rsidR="00513A0E" w:rsidRPr="00513A0E" w:rsidDel="00CA658A">
            <w:delText>.</w:delText>
          </w:r>
        </w:del>
      </w:ins>
      <w:del w:id="66" w:author="Author">
        <w:r w:rsidR="00F95485" w:rsidDel="00CA658A">
          <w:delText>[Summarize findings from your analysis in 3 - 5 bullet points]</w:delText>
        </w:r>
      </w:del>
    </w:p>
    <w:p w14:paraId="5E38CC1C" w14:textId="64DC1D45" w:rsidR="00527063" w:rsidDel="009C7856" w:rsidRDefault="00527063" w:rsidP="00CA658A">
      <w:pPr>
        <w:rPr>
          <w:ins w:id="67" w:author="Author"/>
          <w:del w:id="68" w:author="Author"/>
        </w:rPr>
        <w:pPrChange w:id="69" w:author="MD Rashadul Islam" w:date="2023-11-13T06:43:00Z">
          <w:pPr>
            <w:pStyle w:val="ListParagraph"/>
            <w:numPr>
              <w:numId w:val="3"/>
            </w:numPr>
            <w:ind w:hanging="360"/>
          </w:pPr>
        </w:pPrChange>
      </w:pPr>
    </w:p>
    <w:p w14:paraId="00000006" w14:textId="091B3C4E" w:rsidR="00173F89" w:rsidDel="009C7856" w:rsidRDefault="00527063" w:rsidP="00B069BF">
      <w:pPr>
        <w:pStyle w:val="ListParagraph"/>
        <w:numPr>
          <w:ilvl w:val="0"/>
          <w:numId w:val="3"/>
        </w:numPr>
        <w:rPr>
          <w:ins w:id="70" w:author="Author"/>
          <w:del w:id="71" w:author="Author"/>
        </w:rPr>
      </w:pPr>
      <w:ins w:id="72" w:author="Author">
        <w:del w:id="73" w:author="Author">
          <w:r w:rsidRPr="00527063" w:rsidDel="00CA658A">
            <w:delText xml:space="preserve">In 22 unique categories, </w:delText>
          </w:r>
          <w:r w:rsidRPr="00527063" w:rsidDel="009C7856">
            <w:delText>“</w:delText>
          </w:r>
          <w:r w:rsidRPr="00527063" w:rsidDel="00CA658A">
            <w:delText>f</w:delText>
          </w:r>
          <w:r w:rsidRPr="00527063" w:rsidDel="009C7856">
            <w:delText>ruit" and "</w:delText>
          </w:r>
          <w:r w:rsidRPr="00527063" w:rsidDel="00CA658A">
            <w:delText>v</w:delText>
          </w:r>
          <w:r w:rsidRPr="00527063" w:rsidDel="009C7856">
            <w:delText>egetables" are the most frequently purchased products</w:delText>
          </w:r>
          <w:r w:rsidRPr="00527063" w:rsidDel="00CA658A">
            <w:delText>, and "spices and herbs" are the least.</w:delText>
          </w:r>
        </w:del>
      </w:ins>
    </w:p>
    <w:p w14:paraId="3CFA6C11" w14:textId="0BBD4D49" w:rsidR="00527063" w:rsidDel="009C7856" w:rsidRDefault="00527063" w:rsidP="00B069BF">
      <w:pPr>
        <w:pStyle w:val="ListParagraph"/>
        <w:numPr>
          <w:ilvl w:val="0"/>
          <w:numId w:val="3"/>
        </w:numPr>
        <w:rPr>
          <w:ins w:id="74" w:author="Author"/>
          <w:del w:id="75" w:author="Author"/>
        </w:rPr>
      </w:pPr>
      <w:ins w:id="76" w:author="Author">
        <w:del w:id="77" w:author="Author">
          <w:r w:rsidRPr="00527063" w:rsidDel="00CA658A">
            <w:delText>In 5 unique customer types, n</w:delText>
          </w:r>
          <w:r w:rsidRPr="00527063" w:rsidDel="009C7856">
            <w:delText>on-members are the most frequent type of customer</w:delText>
          </w:r>
          <w:r w:rsidRPr="00527063" w:rsidDel="00CA658A">
            <w:delText>, and gold is the least frequent.</w:delText>
          </w:r>
        </w:del>
      </w:ins>
    </w:p>
    <w:p w14:paraId="50C062D3" w14:textId="23507CDD" w:rsidR="00527063" w:rsidDel="009C7856" w:rsidRDefault="00527063" w:rsidP="00B069BF">
      <w:pPr>
        <w:pStyle w:val="ListParagraph"/>
        <w:numPr>
          <w:ilvl w:val="0"/>
          <w:numId w:val="3"/>
        </w:numPr>
        <w:rPr>
          <w:ins w:id="78" w:author="Author"/>
          <w:del w:id="79" w:author="Author"/>
        </w:rPr>
      </w:pPr>
      <w:ins w:id="80" w:author="Author">
        <w:del w:id="81" w:author="Author">
          <w:r w:rsidRPr="00527063" w:rsidDel="00CA658A">
            <w:delText>There are 4 unique payment types: c</w:delText>
          </w:r>
          <w:r w:rsidRPr="00527063" w:rsidDel="009C7856">
            <w:delText xml:space="preserve">ash users are the most frequent type of customer, </w:delText>
          </w:r>
          <w:r w:rsidRPr="00527063" w:rsidDel="00CA658A">
            <w:delText>and debit card users are the least frequent.</w:delText>
          </w:r>
        </w:del>
      </w:ins>
    </w:p>
    <w:p w14:paraId="789FA360" w14:textId="0D378434" w:rsidR="00B069BF" w:rsidDel="00CA658A" w:rsidRDefault="00B069BF" w:rsidP="00CA658A">
      <w:pPr>
        <w:rPr>
          <w:del w:id="82" w:author="Author"/>
        </w:rPr>
      </w:pPr>
      <w:ins w:id="83" w:author="Author">
        <w:del w:id="84" w:author="Author">
          <w:r w:rsidRPr="00B069BF" w:rsidDel="00CA658A">
            <w:delText>In the correlation matrix, we can see that unit price and total price are highly correlated.</w:delText>
          </w:r>
        </w:del>
      </w:ins>
    </w:p>
    <w:p w14:paraId="304EEBB5" w14:textId="3E26E8DB" w:rsidR="00B069BF" w:rsidDel="009C7856" w:rsidRDefault="00B069BF" w:rsidP="00B069BF">
      <w:pPr>
        <w:rPr>
          <w:ins w:id="85" w:author="Author"/>
          <w:del w:id="86" w:author="Author"/>
        </w:rPr>
      </w:pPr>
    </w:p>
    <w:p w14:paraId="0E41446F" w14:textId="6A231B5B" w:rsidR="009C7856" w:rsidRPr="009E49A2" w:rsidDel="009C7856" w:rsidRDefault="00680251" w:rsidP="00680251">
      <w:pPr>
        <w:rPr>
          <w:ins w:id="87" w:author="Author"/>
          <w:del w:id="88" w:author="Author"/>
          <w:lang w:val="en-US"/>
          <w:rPrChange w:id="89" w:author="Author">
            <w:rPr>
              <w:ins w:id="90" w:author="Author"/>
              <w:del w:id="91" w:author="Author"/>
              <w:b/>
              <w:bCs/>
              <w:lang w:val="en-US"/>
            </w:rPr>
          </w:rPrChange>
        </w:rPr>
      </w:pPr>
      <w:ins w:id="92" w:author="Author">
        <w:del w:id="93" w:author="Author">
          <w:r w:rsidRPr="00680251" w:rsidDel="009C7856">
            <w:rPr>
              <w:lang w:val="en-US"/>
              <w:rPrChange w:id="94" w:author="Author">
                <w:rPr>
                  <w:b/>
                  <w:bCs/>
                  <w:lang w:val="en-US"/>
                </w:rPr>
              </w:rPrChange>
            </w:rPr>
            <w:delText>With respect to this business question, my recommendations are as follows: </w:delText>
          </w:r>
        </w:del>
      </w:ins>
    </w:p>
    <w:p w14:paraId="20EB61EB" w14:textId="22110CFA" w:rsidR="00680251" w:rsidRPr="009C7856" w:rsidDel="00CA658A" w:rsidRDefault="00B069BF" w:rsidP="009C7856">
      <w:pPr>
        <w:pStyle w:val="ListParagraph"/>
        <w:numPr>
          <w:ilvl w:val="0"/>
          <w:numId w:val="7"/>
        </w:numPr>
        <w:rPr>
          <w:del w:id="95" w:author="Author"/>
          <w:b/>
          <w:bCs/>
        </w:rPr>
        <w:pPrChange w:id="96" w:author="MD Rashadul Islam" w:date="2023-11-13T06:52:00Z">
          <w:pPr/>
        </w:pPrChange>
      </w:pPr>
      <w:ins w:id="97" w:author="Author">
        <w:del w:id="98" w:author="Author">
          <w:r w:rsidRPr="009E49A2" w:rsidDel="009C7856">
            <w:rPr>
              <w:b/>
              <w:bCs/>
              <w:rPrChange w:id="99" w:author="Author">
                <w:rPr/>
              </w:rPrChange>
            </w:rPr>
            <w:delText>Recommendation</w:delText>
          </w:r>
          <w:r w:rsidRPr="009C7856" w:rsidDel="009C7856">
            <w:rPr>
              <w:b/>
              <w:bCs/>
            </w:rPr>
            <w:delText>s</w:delText>
          </w:r>
          <w:r w:rsidRPr="009E49A2" w:rsidDel="009C7856">
            <w:rPr>
              <w:b/>
              <w:bCs/>
              <w:rPrChange w:id="100" w:author="Author">
                <w:rPr/>
              </w:rPrChange>
            </w:rPr>
            <w:delText>:</w:delText>
          </w:r>
        </w:del>
      </w:ins>
    </w:p>
    <w:p w14:paraId="4C16035F" w14:textId="76DFAC2C" w:rsidR="00B069BF" w:rsidDel="00CA658A" w:rsidRDefault="00B069BF" w:rsidP="00CA658A">
      <w:pPr>
        <w:rPr>
          <w:ins w:id="101" w:author="Author"/>
          <w:del w:id="102" w:author="Author"/>
        </w:rPr>
        <w:pPrChange w:id="103" w:author="MD Rashadul Islam" w:date="2023-11-13T06:46:00Z">
          <w:pPr/>
        </w:pPrChange>
      </w:pPr>
      <w:ins w:id="104" w:author="Author">
        <w:del w:id="105" w:author="Author">
          <w:r w:rsidRPr="009E49A2" w:rsidDel="00CA658A">
            <w:rPr>
              <w:b/>
              <w:bCs/>
              <w:rPrChange w:id="106" w:author="Author">
                <w:rPr/>
              </w:rPrChange>
            </w:rPr>
            <w:delText>Pricing Optimization</w:delText>
          </w:r>
          <w:r w:rsidDel="00CA658A">
            <w:delText>: Adjust pricing strategies to balance sales by offering promotions or discounts on higher-priced items.</w:delText>
          </w:r>
        </w:del>
      </w:ins>
    </w:p>
    <w:p w14:paraId="34DCBA0C" w14:textId="4E674087" w:rsidR="00B069BF" w:rsidDel="00CA658A" w:rsidRDefault="00B069BF" w:rsidP="00CA658A">
      <w:pPr>
        <w:rPr>
          <w:ins w:id="107" w:author="Author"/>
          <w:del w:id="108" w:author="Author"/>
        </w:rPr>
        <w:pPrChange w:id="109" w:author="MD Rashadul Islam" w:date="2023-11-13T06:46:00Z">
          <w:pPr/>
        </w:pPrChange>
      </w:pPr>
      <w:ins w:id="110" w:author="Author">
        <w:del w:id="111" w:author="Author">
          <w:r w:rsidRPr="00B069BF" w:rsidDel="00CA658A">
            <w:rPr>
              <w:b/>
              <w:bCs/>
              <w:rPrChange w:id="112" w:author="Author">
                <w:rPr/>
              </w:rPrChange>
            </w:rPr>
            <w:delText>Loyalty Program Promotion</w:delText>
          </w:r>
          <w:r w:rsidDel="00CA658A">
            <w:delText>: Focus on engaging non-members and boosting loyalty by introducing incentives like exclusive discounts and rewards for becoming members.</w:delText>
          </w:r>
        </w:del>
      </w:ins>
    </w:p>
    <w:p w14:paraId="26289326" w14:textId="075D46F3" w:rsidR="00B069BF" w:rsidDel="009C7856" w:rsidRDefault="00B069BF" w:rsidP="00CA658A">
      <w:pPr>
        <w:rPr>
          <w:del w:id="113" w:author="Author"/>
        </w:rPr>
        <w:pPrChange w:id="114" w:author="MD Rashadul Islam" w:date="2023-11-13T06:46:00Z">
          <w:pPr/>
        </w:pPrChange>
      </w:pPr>
      <w:ins w:id="115" w:author="Author">
        <w:del w:id="116" w:author="Author">
          <w:r w:rsidRPr="00B069BF" w:rsidDel="00CA658A">
            <w:rPr>
              <w:b/>
              <w:bCs/>
              <w:rPrChange w:id="117" w:author="Author">
                <w:rPr/>
              </w:rPrChange>
            </w:rPr>
            <w:delText>Payment Type Promotion:</w:delText>
          </w:r>
          <w:r w:rsidDel="00CA658A">
            <w:delText xml:space="preserve"> Encourage debit card usage by offering promotions, as cash is currently the most frequent payment method. This can enhance transaction efficiency and reduce cash-handling costs</w:delText>
          </w:r>
          <w:r w:rsidDel="009C7856">
            <w:delText xml:space="preserve">. </w:delText>
          </w:r>
        </w:del>
      </w:ins>
      <w:del w:id="118" w:author="Author">
        <w:r w:rsidR="00F95485" w:rsidDel="009C7856">
          <w:delText>[Provide your recommendations in up to 3 bullet points]</w:delText>
        </w:r>
      </w:del>
    </w:p>
    <w:p w14:paraId="07BC4C57" w14:textId="20778337" w:rsidR="00B069BF" w:rsidDel="009C7856" w:rsidRDefault="00B069BF" w:rsidP="00CA658A">
      <w:pPr>
        <w:rPr>
          <w:ins w:id="119" w:author="Author"/>
          <w:del w:id="120" w:author="Author"/>
        </w:rPr>
      </w:pPr>
    </w:p>
    <w:p w14:paraId="00000008" w14:textId="032B8CD2" w:rsidR="00173F89" w:rsidDel="009C7856" w:rsidRDefault="00173F89">
      <w:pPr>
        <w:rPr>
          <w:ins w:id="121" w:author="Author"/>
          <w:del w:id="122" w:author="Author"/>
        </w:rPr>
      </w:pPr>
    </w:p>
    <w:p w14:paraId="370DD199" w14:textId="38C5F808" w:rsidR="00B069BF" w:rsidDel="009C7856" w:rsidRDefault="00B069BF">
      <w:pPr>
        <w:rPr>
          <w:del w:id="123" w:author="Author"/>
        </w:rPr>
      </w:pPr>
    </w:p>
    <w:p w14:paraId="00000009" w14:textId="0D813026" w:rsidR="00173F89" w:rsidDel="009C7856" w:rsidRDefault="00F95485">
      <w:pPr>
        <w:rPr>
          <w:del w:id="124" w:author="Author"/>
        </w:rPr>
      </w:pPr>
      <w:del w:id="125" w:author="Author">
        <w:r w:rsidDel="009C7856">
          <w:delText xml:space="preserve">Best regards, </w:delText>
        </w:r>
      </w:del>
    </w:p>
    <w:p w14:paraId="0000000A" w14:textId="3020D2A9" w:rsidR="00173F89" w:rsidDel="009C7856" w:rsidRDefault="00173F89">
      <w:pPr>
        <w:rPr>
          <w:del w:id="126" w:author="Author"/>
        </w:rPr>
      </w:pPr>
    </w:p>
    <w:p w14:paraId="63D0C1DB" w14:textId="763E615A" w:rsidR="00B069BF" w:rsidDel="009C7856" w:rsidRDefault="00B069BF">
      <w:pPr>
        <w:rPr>
          <w:ins w:id="127" w:author="Author"/>
          <w:del w:id="128" w:author="Author"/>
        </w:rPr>
      </w:pPr>
    </w:p>
    <w:p w14:paraId="2717A1B4" w14:textId="245AAF10" w:rsidR="00B069BF" w:rsidRPr="00B069BF" w:rsidDel="009C7856" w:rsidRDefault="00B069BF">
      <w:pPr>
        <w:rPr>
          <w:ins w:id="129" w:author="Author"/>
          <w:del w:id="130" w:author="Author"/>
          <w:b/>
          <w:bCs/>
          <w:rPrChange w:id="131" w:author="Author">
            <w:rPr>
              <w:ins w:id="132" w:author="Author"/>
              <w:del w:id="133" w:author="Author"/>
            </w:rPr>
          </w:rPrChange>
        </w:rPr>
      </w:pPr>
      <w:ins w:id="134" w:author="Author">
        <w:del w:id="135" w:author="Author">
          <w:r w:rsidRPr="00B069BF" w:rsidDel="009C7856">
            <w:rPr>
              <w:b/>
              <w:bCs/>
              <w:rPrChange w:id="136" w:author="Author">
                <w:rPr/>
              </w:rPrChange>
            </w:rPr>
            <w:delText>MD Rashadul Islam</w:delText>
          </w:r>
        </w:del>
      </w:ins>
    </w:p>
    <w:p w14:paraId="0000000B" w14:textId="45FAB44E" w:rsidR="00173F89" w:rsidDel="009C7856" w:rsidRDefault="00F95485">
      <w:pPr>
        <w:rPr>
          <w:ins w:id="137" w:author="Author"/>
          <w:del w:id="138" w:author="Author"/>
        </w:rPr>
      </w:pPr>
      <w:del w:id="139" w:author="Author">
        <w:r w:rsidDel="009C7856">
          <w:delText>[name of sender]</w:delText>
        </w:r>
      </w:del>
    </w:p>
    <w:p w14:paraId="4C2F6F86" w14:textId="77777777" w:rsidR="00680251" w:rsidDel="009C7856" w:rsidRDefault="00680251">
      <w:pPr>
        <w:rPr>
          <w:ins w:id="140" w:author="Author"/>
          <w:del w:id="141" w:author="Author"/>
        </w:rPr>
      </w:pPr>
    </w:p>
    <w:p w14:paraId="4431E2E2" w14:textId="40EF9AC5" w:rsidR="00680251" w:rsidDel="009C7856" w:rsidRDefault="00680251">
      <w:pPr>
        <w:rPr>
          <w:ins w:id="142" w:author="Author"/>
          <w:del w:id="143" w:author="Author"/>
        </w:rPr>
      </w:pPr>
    </w:p>
    <w:p w14:paraId="1B42A8CF" w14:textId="073C792F" w:rsidR="00680251" w:rsidRPr="00680251" w:rsidDel="009C7856" w:rsidRDefault="00680251" w:rsidP="00680251">
      <w:pPr>
        <w:shd w:val="clear" w:color="auto" w:fill="FFFFFF"/>
        <w:spacing w:after="300" w:line="240" w:lineRule="auto"/>
        <w:rPr>
          <w:ins w:id="144" w:author="Author"/>
          <w:del w:id="145" w:author="Author"/>
          <w:rFonts w:ascii="DM Sans" w:eastAsia="Times New Roman" w:hAnsi="DM Sans" w:cs="Times New Roman"/>
          <w:color w:val="000000"/>
          <w:sz w:val="24"/>
          <w:szCs w:val="24"/>
          <w:lang w:val="en-US" w:eastAsia="en-US" w:bidi="bn-BD"/>
        </w:rPr>
      </w:pPr>
      <w:ins w:id="146" w:author="Author">
        <w:del w:id="147" w:author="Author">
          <w:r w:rsidRPr="00680251" w:rsidDel="009C7856">
            <w:rPr>
              <w:rFonts w:ascii="DM Sans" w:eastAsia="Times New Roman" w:hAnsi="DM Sans" w:cs="Times New Roman"/>
              <w:color w:val="000000"/>
              <w:sz w:val="24"/>
              <w:szCs w:val="24"/>
              <w:lang w:val="en-US" w:eastAsia="en-US" w:bidi="bn-BD"/>
            </w:rPr>
            <w:delText>Dear [insert name of recipient], </w:delText>
          </w:r>
        </w:del>
      </w:ins>
    </w:p>
    <w:p w14:paraId="6752DAE6" w14:textId="7D2C190B" w:rsidR="00680251" w:rsidRPr="00680251" w:rsidDel="009C7856" w:rsidRDefault="00680251" w:rsidP="00680251">
      <w:pPr>
        <w:shd w:val="clear" w:color="auto" w:fill="FFFFFF"/>
        <w:spacing w:after="300" w:line="240" w:lineRule="auto"/>
        <w:rPr>
          <w:ins w:id="148" w:author="Author"/>
          <w:del w:id="149" w:author="Author"/>
          <w:rFonts w:ascii="DM Sans" w:eastAsia="Times New Roman" w:hAnsi="DM Sans" w:cs="Times New Roman"/>
          <w:color w:val="000000"/>
          <w:sz w:val="24"/>
          <w:szCs w:val="24"/>
          <w:lang w:val="en-US" w:eastAsia="en-US" w:bidi="bn-BD"/>
        </w:rPr>
      </w:pPr>
      <w:ins w:id="150" w:author="Author">
        <w:del w:id="151" w:author="Author">
          <w:r w:rsidRPr="00680251" w:rsidDel="009C7856">
            <w:rPr>
              <w:rFonts w:ascii="DM Sans" w:eastAsia="Times New Roman" w:hAnsi="DM Sans" w:cs="Times New Roman"/>
              <w:color w:val="000000"/>
              <w:sz w:val="24"/>
              <w:szCs w:val="24"/>
              <w:lang w:val="en-US" w:eastAsia="en-US" w:bidi="bn-BD"/>
            </w:rPr>
            <w:delText>I received the sample dataset from the Data Engineering team and I’ve been analyzing the sample on behalf of the Data Science team. </w:delText>
          </w:r>
        </w:del>
      </w:ins>
    </w:p>
    <w:p w14:paraId="70A49141" w14:textId="176A78EF" w:rsidR="00680251" w:rsidRPr="00680251" w:rsidDel="009C7856" w:rsidRDefault="00680251" w:rsidP="00680251">
      <w:pPr>
        <w:shd w:val="clear" w:color="auto" w:fill="FFFFFF"/>
        <w:spacing w:after="300" w:line="240" w:lineRule="auto"/>
        <w:rPr>
          <w:ins w:id="152" w:author="Author"/>
          <w:del w:id="153" w:author="Author"/>
          <w:rFonts w:ascii="DM Sans" w:eastAsia="Times New Roman" w:hAnsi="DM Sans" w:cs="Times New Roman"/>
          <w:color w:val="000000"/>
          <w:sz w:val="24"/>
          <w:szCs w:val="24"/>
          <w:lang w:val="en-US" w:eastAsia="en-US" w:bidi="bn-BD"/>
        </w:rPr>
      </w:pPr>
      <w:bookmarkStart w:id="154" w:name="_Hlk150750162"/>
      <w:ins w:id="155" w:author="Author">
        <w:del w:id="156" w:author="Author">
          <w:r w:rsidRPr="00680251" w:rsidDel="009C7856">
            <w:rPr>
              <w:rFonts w:ascii="DM Sans" w:eastAsia="Times New Roman" w:hAnsi="DM Sans" w:cs="Times New Roman"/>
              <w:color w:val="000000"/>
              <w:sz w:val="24"/>
              <w:szCs w:val="24"/>
              <w:lang w:val="en-US" w:eastAsia="en-US" w:bidi="bn-BD"/>
            </w:rPr>
            <w:delText>I found the following insights as part of the analysis: </w:delText>
          </w:r>
        </w:del>
      </w:ins>
    </w:p>
    <w:bookmarkEnd w:id="154"/>
    <w:p w14:paraId="7465536F" w14:textId="4832EBA8" w:rsidR="00680251" w:rsidRPr="00680251" w:rsidDel="009C7856" w:rsidRDefault="00680251" w:rsidP="00680251">
      <w:pPr>
        <w:numPr>
          <w:ilvl w:val="0"/>
          <w:numId w:val="5"/>
        </w:numPr>
        <w:shd w:val="clear" w:color="auto" w:fill="FFFFFF"/>
        <w:spacing w:before="100" w:beforeAutospacing="1" w:after="100" w:afterAutospacing="1" w:line="240" w:lineRule="auto"/>
        <w:rPr>
          <w:ins w:id="157" w:author="Author"/>
          <w:del w:id="158" w:author="Author"/>
          <w:rFonts w:ascii="DM Sans" w:eastAsia="Times New Roman" w:hAnsi="DM Sans" w:cs="Times New Roman"/>
          <w:color w:val="000000"/>
          <w:sz w:val="24"/>
          <w:szCs w:val="24"/>
          <w:lang w:val="en-US" w:eastAsia="en-US" w:bidi="bn-BD"/>
        </w:rPr>
      </w:pPr>
      <w:ins w:id="159" w:author="Author">
        <w:del w:id="160" w:author="Author">
          <w:r w:rsidRPr="00680251" w:rsidDel="009C7856">
            <w:rPr>
              <w:rFonts w:ascii="DM Sans" w:eastAsia="Times New Roman" w:hAnsi="DM Sans" w:cs="Times New Roman"/>
              <w:color w:val="000000"/>
              <w:sz w:val="24"/>
              <w:szCs w:val="24"/>
              <w:lang w:val="en-US" w:eastAsia="en-US" w:bidi="bn-BD"/>
            </w:rPr>
            <w:delText>Fruit &amp; vegetables are the 2 most frequently bought product categories </w:delText>
          </w:r>
        </w:del>
      </w:ins>
    </w:p>
    <w:p w14:paraId="6E3ECE05" w14:textId="377EC327" w:rsidR="00680251" w:rsidRPr="00680251" w:rsidDel="009C7856" w:rsidRDefault="00680251" w:rsidP="00680251">
      <w:pPr>
        <w:numPr>
          <w:ilvl w:val="0"/>
          <w:numId w:val="5"/>
        </w:numPr>
        <w:shd w:val="clear" w:color="auto" w:fill="FFFFFF"/>
        <w:spacing w:before="100" w:beforeAutospacing="1" w:after="100" w:afterAutospacing="1" w:line="240" w:lineRule="auto"/>
        <w:rPr>
          <w:ins w:id="161" w:author="Author"/>
          <w:del w:id="162" w:author="Author"/>
          <w:rFonts w:ascii="DM Sans" w:eastAsia="Times New Roman" w:hAnsi="DM Sans" w:cs="Times New Roman"/>
          <w:color w:val="000000"/>
          <w:sz w:val="24"/>
          <w:szCs w:val="24"/>
          <w:lang w:val="en-US" w:eastAsia="en-US" w:bidi="bn-BD"/>
        </w:rPr>
      </w:pPr>
      <w:ins w:id="163" w:author="Author">
        <w:del w:id="164" w:author="Author">
          <w:r w:rsidRPr="00680251" w:rsidDel="009C7856">
            <w:rPr>
              <w:rFonts w:ascii="DM Sans" w:eastAsia="Times New Roman" w:hAnsi="DM Sans" w:cs="Times New Roman"/>
              <w:color w:val="000000"/>
              <w:sz w:val="24"/>
              <w:szCs w:val="24"/>
              <w:lang w:val="en-US" w:eastAsia="en-US" w:bidi="bn-BD"/>
            </w:rPr>
            <w:delText>Non-members are the most frequent buyers within the store </w:delText>
          </w:r>
        </w:del>
      </w:ins>
    </w:p>
    <w:p w14:paraId="7A728A07" w14:textId="5BB96F4C" w:rsidR="00680251" w:rsidRPr="00680251" w:rsidDel="009C7856" w:rsidRDefault="00680251" w:rsidP="00680251">
      <w:pPr>
        <w:numPr>
          <w:ilvl w:val="0"/>
          <w:numId w:val="5"/>
        </w:numPr>
        <w:shd w:val="clear" w:color="auto" w:fill="FFFFFF"/>
        <w:spacing w:before="100" w:beforeAutospacing="1" w:after="100" w:afterAutospacing="1" w:line="240" w:lineRule="auto"/>
        <w:rPr>
          <w:ins w:id="165" w:author="Author"/>
          <w:del w:id="166" w:author="Author"/>
          <w:rFonts w:ascii="DM Sans" w:eastAsia="Times New Roman" w:hAnsi="DM Sans" w:cs="Times New Roman"/>
          <w:color w:val="000000"/>
          <w:sz w:val="24"/>
          <w:szCs w:val="24"/>
          <w:lang w:val="en-US" w:eastAsia="en-US" w:bidi="bn-BD"/>
        </w:rPr>
      </w:pPr>
      <w:ins w:id="167" w:author="Author">
        <w:del w:id="168" w:author="Author">
          <w:r w:rsidRPr="00680251" w:rsidDel="009C7856">
            <w:rPr>
              <w:rFonts w:ascii="DM Sans" w:eastAsia="Times New Roman" w:hAnsi="DM Sans" w:cs="Times New Roman"/>
              <w:color w:val="000000"/>
              <w:sz w:val="24"/>
              <w:szCs w:val="24"/>
              <w:lang w:val="en-US" w:eastAsia="en-US" w:bidi="bn-BD"/>
            </w:rPr>
            <w:delText>Cash is the most frequently used payment method </w:delText>
          </w:r>
        </w:del>
      </w:ins>
    </w:p>
    <w:p w14:paraId="17262442" w14:textId="47C7A5FC" w:rsidR="00680251" w:rsidRPr="00680251" w:rsidDel="009C7856" w:rsidRDefault="00680251" w:rsidP="00680251">
      <w:pPr>
        <w:numPr>
          <w:ilvl w:val="0"/>
          <w:numId w:val="5"/>
        </w:numPr>
        <w:shd w:val="clear" w:color="auto" w:fill="FFFFFF"/>
        <w:spacing w:before="100" w:beforeAutospacing="1" w:after="100" w:afterAutospacing="1" w:line="240" w:lineRule="auto"/>
        <w:rPr>
          <w:ins w:id="169" w:author="Author"/>
          <w:del w:id="170" w:author="Author"/>
          <w:rFonts w:ascii="DM Sans" w:eastAsia="Times New Roman" w:hAnsi="DM Sans" w:cs="Times New Roman"/>
          <w:color w:val="000000"/>
          <w:sz w:val="24"/>
          <w:szCs w:val="24"/>
          <w:lang w:val="en-US" w:eastAsia="en-US" w:bidi="bn-BD"/>
        </w:rPr>
      </w:pPr>
      <w:ins w:id="171" w:author="Author">
        <w:del w:id="172" w:author="Author">
          <w:r w:rsidRPr="00680251" w:rsidDel="009C7856">
            <w:rPr>
              <w:rFonts w:ascii="DM Sans" w:eastAsia="Times New Roman" w:hAnsi="DM Sans" w:cs="Times New Roman"/>
              <w:color w:val="000000"/>
              <w:sz w:val="24"/>
              <w:szCs w:val="24"/>
              <w:lang w:val="en-US" w:eastAsia="en-US" w:bidi="bn-BD"/>
            </w:rPr>
            <w:delText>11am is the busiest hour with regards to number of transactions </w:delText>
          </w:r>
        </w:del>
      </w:ins>
    </w:p>
    <w:p w14:paraId="2D49B93E" w14:textId="5BD13876" w:rsidR="00680251" w:rsidRPr="00680251" w:rsidDel="009C7856" w:rsidRDefault="00680251" w:rsidP="00680251">
      <w:pPr>
        <w:shd w:val="clear" w:color="auto" w:fill="FFFFFF"/>
        <w:spacing w:after="300" w:line="240" w:lineRule="auto"/>
        <w:rPr>
          <w:ins w:id="173" w:author="Author"/>
          <w:del w:id="174" w:author="Author"/>
          <w:rFonts w:ascii="DM Sans" w:eastAsia="Times New Roman" w:hAnsi="DM Sans" w:cs="Times New Roman"/>
          <w:color w:val="000000"/>
          <w:sz w:val="24"/>
          <w:szCs w:val="24"/>
          <w:lang w:val="en-US" w:eastAsia="en-US" w:bidi="bn-BD"/>
        </w:rPr>
      </w:pPr>
      <w:bookmarkStart w:id="175" w:name="_Hlk150750378"/>
      <w:ins w:id="176" w:author="Author">
        <w:del w:id="177" w:author="Author">
          <w:r w:rsidRPr="00680251" w:rsidDel="009C7856">
            <w:rPr>
              <w:rFonts w:ascii="DM Sans" w:eastAsia="Times New Roman" w:hAnsi="DM Sans" w:cs="Times New Roman"/>
              <w:color w:val="000000"/>
              <w:sz w:val="24"/>
              <w:szCs w:val="24"/>
              <w:lang w:val="en-US" w:eastAsia="en-US" w:bidi="bn-BD"/>
            </w:rPr>
            <w:delText>As a reminder, the client indicated that they wanted to know the following: “How to better stock the items that they sell.” </w:delText>
          </w:r>
        </w:del>
      </w:ins>
    </w:p>
    <w:p w14:paraId="00543B05" w14:textId="5705E3A5" w:rsidR="00680251" w:rsidRPr="00680251" w:rsidDel="009C7856" w:rsidRDefault="00680251" w:rsidP="00680251">
      <w:pPr>
        <w:shd w:val="clear" w:color="auto" w:fill="FFFFFF"/>
        <w:spacing w:after="300" w:line="240" w:lineRule="auto"/>
        <w:rPr>
          <w:ins w:id="178" w:author="Author"/>
          <w:del w:id="179" w:author="Author"/>
          <w:rFonts w:ascii="DM Sans" w:eastAsia="Times New Roman" w:hAnsi="DM Sans" w:cs="Times New Roman"/>
          <w:color w:val="000000"/>
          <w:sz w:val="24"/>
          <w:szCs w:val="24"/>
          <w:lang w:val="en-US" w:eastAsia="en-US" w:bidi="bn-BD"/>
        </w:rPr>
      </w:pPr>
      <w:bookmarkStart w:id="180" w:name="_Hlk150749900"/>
      <w:bookmarkEnd w:id="175"/>
      <w:ins w:id="181" w:author="Author">
        <w:del w:id="182" w:author="Author">
          <w:r w:rsidRPr="00680251" w:rsidDel="009C7856">
            <w:rPr>
              <w:rFonts w:ascii="DM Sans" w:eastAsia="Times New Roman" w:hAnsi="DM Sans" w:cs="Times New Roman"/>
              <w:color w:val="000000"/>
              <w:sz w:val="24"/>
              <w:szCs w:val="24"/>
              <w:lang w:val="en-US" w:eastAsia="en-US" w:bidi="bn-BD"/>
            </w:rPr>
            <w:delText>With respect to this business question, my recommendations are as follows: </w:delText>
          </w:r>
        </w:del>
      </w:ins>
    </w:p>
    <w:bookmarkEnd w:id="180"/>
    <w:p w14:paraId="3A68EAD6" w14:textId="6F626D73" w:rsidR="00680251" w:rsidRPr="00680251" w:rsidDel="009C7856" w:rsidRDefault="00680251" w:rsidP="00680251">
      <w:pPr>
        <w:numPr>
          <w:ilvl w:val="0"/>
          <w:numId w:val="6"/>
        </w:numPr>
        <w:shd w:val="clear" w:color="auto" w:fill="FFFFFF"/>
        <w:spacing w:before="100" w:beforeAutospacing="1" w:after="100" w:afterAutospacing="1" w:line="240" w:lineRule="auto"/>
        <w:rPr>
          <w:ins w:id="183" w:author="Author"/>
          <w:del w:id="184" w:author="Author"/>
          <w:rFonts w:ascii="DM Sans" w:eastAsia="Times New Roman" w:hAnsi="DM Sans" w:cs="Times New Roman"/>
          <w:color w:val="000000"/>
          <w:sz w:val="24"/>
          <w:szCs w:val="24"/>
          <w:lang w:val="en-US" w:eastAsia="en-US" w:bidi="bn-BD"/>
        </w:rPr>
      </w:pPr>
      <w:ins w:id="185" w:author="Author">
        <w:del w:id="186" w:author="Author">
          <w:r w:rsidRPr="00680251" w:rsidDel="009C7856">
            <w:rPr>
              <w:rFonts w:ascii="DM Sans" w:eastAsia="Times New Roman" w:hAnsi="DM Sans" w:cs="Times New Roman"/>
              <w:color w:val="000000"/>
              <w:sz w:val="24"/>
              <w:szCs w:val="24"/>
              <w:lang w:val="en-US" w:eastAsia="en-US" w:bidi="bn-BD"/>
            </w:rPr>
            <w:delText>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delText>
          </w:r>
        </w:del>
      </w:ins>
    </w:p>
    <w:p w14:paraId="6605DA2D" w14:textId="60A2961B" w:rsidR="00680251" w:rsidRPr="00680251" w:rsidDel="009C7856" w:rsidRDefault="00680251" w:rsidP="00680251">
      <w:pPr>
        <w:numPr>
          <w:ilvl w:val="0"/>
          <w:numId w:val="6"/>
        </w:numPr>
        <w:shd w:val="clear" w:color="auto" w:fill="FFFFFF"/>
        <w:spacing w:before="100" w:beforeAutospacing="1" w:after="100" w:afterAutospacing="1" w:line="240" w:lineRule="auto"/>
        <w:rPr>
          <w:ins w:id="187" w:author="Author"/>
          <w:del w:id="188" w:author="Author"/>
          <w:rFonts w:ascii="DM Sans" w:eastAsia="Times New Roman" w:hAnsi="DM Sans" w:cs="Times New Roman"/>
          <w:color w:val="000000"/>
          <w:sz w:val="24"/>
          <w:szCs w:val="24"/>
          <w:lang w:val="en-US" w:eastAsia="en-US" w:bidi="bn-BD"/>
        </w:rPr>
      </w:pPr>
      <w:ins w:id="189" w:author="Author">
        <w:del w:id="190" w:author="Author">
          <w:r w:rsidRPr="00680251" w:rsidDel="009C7856">
            <w:rPr>
              <w:rFonts w:ascii="DM Sans" w:eastAsia="Times New Roman" w:hAnsi="DM Sans" w:cs="Times New Roman"/>
              <w:color w:val="000000"/>
              <w:sz w:val="24"/>
              <w:szCs w:val="24"/>
              <w:lang w:val="en-US" w:eastAsia="en-US" w:bidi="bn-BD"/>
            </w:rPr>
            <w:delText>We need more data. The current sample only covers 7 days and 1 store. </w:delText>
          </w:r>
        </w:del>
      </w:ins>
    </w:p>
    <w:p w14:paraId="098FCEB0" w14:textId="46E8AF3E" w:rsidR="00680251" w:rsidRPr="00680251" w:rsidDel="009C7856" w:rsidRDefault="00680251" w:rsidP="00680251">
      <w:pPr>
        <w:numPr>
          <w:ilvl w:val="0"/>
          <w:numId w:val="6"/>
        </w:numPr>
        <w:shd w:val="clear" w:color="auto" w:fill="FFFFFF"/>
        <w:spacing w:before="100" w:beforeAutospacing="1" w:after="100" w:afterAutospacing="1" w:line="240" w:lineRule="auto"/>
        <w:rPr>
          <w:ins w:id="191" w:author="Author"/>
          <w:del w:id="192" w:author="Author"/>
          <w:rFonts w:ascii="DM Sans" w:eastAsia="Times New Roman" w:hAnsi="DM Sans" w:cs="Times New Roman"/>
          <w:color w:val="000000"/>
          <w:sz w:val="24"/>
          <w:szCs w:val="24"/>
          <w:lang w:val="en-US" w:eastAsia="en-US" w:bidi="bn-BD"/>
        </w:rPr>
      </w:pPr>
      <w:ins w:id="193" w:author="Author">
        <w:del w:id="194" w:author="Author">
          <w:r w:rsidRPr="00680251" w:rsidDel="009C7856">
            <w:rPr>
              <w:rFonts w:ascii="DM Sans" w:eastAsia="Times New Roman" w:hAnsi="DM Sans" w:cs="Times New Roman"/>
              <w:color w:val="000000"/>
              <w:sz w:val="24"/>
              <w:szCs w:val="24"/>
              <w:lang w:val="en-US" w:eastAsia="en-US" w:bidi="bn-BD"/>
            </w:rPr>
            <w:delText>Based on the problem statement that we move forward with, we will need more datasets to help describe the outcome that we’re trying to model. For example, if we’re modeling demand for products, we may want to include information about stock levels or weather conditions. </w:delText>
          </w:r>
        </w:del>
      </w:ins>
    </w:p>
    <w:p w14:paraId="6CF8DD59" w14:textId="40263631" w:rsidR="00680251" w:rsidRPr="00680251" w:rsidDel="009C7856" w:rsidRDefault="00680251" w:rsidP="00680251">
      <w:pPr>
        <w:shd w:val="clear" w:color="auto" w:fill="FFFFFF"/>
        <w:spacing w:after="300" w:line="240" w:lineRule="auto"/>
        <w:rPr>
          <w:ins w:id="195" w:author="Author"/>
          <w:del w:id="196" w:author="Author"/>
          <w:rFonts w:ascii="DM Sans" w:eastAsia="Times New Roman" w:hAnsi="DM Sans" w:cs="Times New Roman"/>
          <w:color w:val="000000"/>
          <w:sz w:val="24"/>
          <w:szCs w:val="24"/>
          <w:lang w:val="en-US" w:eastAsia="en-US" w:bidi="bn-BD"/>
        </w:rPr>
      </w:pPr>
      <w:ins w:id="197" w:author="Author">
        <w:del w:id="198" w:author="Author">
          <w:r w:rsidRPr="00680251" w:rsidDel="009C7856">
            <w:rPr>
              <w:rFonts w:ascii="DM Sans" w:eastAsia="Times New Roman" w:hAnsi="DM Sans" w:cs="Times New Roman"/>
              <w:color w:val="000000"/>
              <w:sz w:val="24"/>
              <w:szCs w:val="24"/>
              <w:lang w:val="en-US" w:eastAsia="en-US" w:bidi="bn-BD"/>
            </w:rPr>
            <w:delText>Best regards, </w:delText>
          </w:r>
        </w:del>
      </w:ins>
    </w:p>
    <w:p w14:paraId="22508E01" w14:textId="50B92011" w:rsidR="00680251" w:rsidRPr="00680251" w:rsidDel="009C7856" w:rsidRDefault="00680251" w:rsidP="00680251">
      <w:pPr>
        <w:shd w:val="clear" w:color="auto" w:fill="FFFFFF"/>
        <w:spacing w:after="100" w:afterAutospacing="1" w:line="240" w:lineRule="auto"/>
        <w:rPr>
          <w:ins w:id="199" w:author="Author"/>
          <w:del w:id="200" w:author="Author"/>
          <w:rFonts w:ascii="DM Sans" w:eastAsia="Times New Roman" w:hAnsi="DM Sans" w:cs="Times New Roman"/>
          <w:color w:val="000000"/>
          <w:sz w:val="24"/>
          <w:szCs w:val="24"/>
          <w:lang w:val="en-US" w:eastAsia="en-US" w:bidi="bn-BD"/>
        </w:rPr>
      </w:pPr>
      <w:ins w:id="201" w:author="Author">
        <w:del w:id="202" w:author="Author">
          <w:r w:rsidRPr="00680251" w:rsidDel="009C7856">
            <w:rPr>
              <w:rFonts w:ascii="DM Sans" w:eastAsia="Times New Roman" w:hAnsi="DM Sans" w:cs="Times New Roman"/>
              <w:color w:val="000000"/>
              <w:sz w:val="24"/>
              <w:szCs w:val="24"/>
              <w:lang w:val="en-US" w:eastAsia="en-US" w:bidi="bn-BD"/>
            </w:rPr>
            <w:delText>[name of sender]</w:delText>
          </w:r>
        </w:del>
      </w:ins>
    </w:p>
    <w:p w14:paraId="6876942E" w14:textId="77777777" w:rsidR="00680251" w:rsidRDefault="00680251"/>
    <w:sectPr w:rsidR="006802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74F4"/>
    <w:multiLevelType w:val="hybridMultilevel"/>
    <w:tmpl w:val="07BE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8637F"/>
    <w:multiLevelType w:val="hybridMultilevel"/>
    <w:tmpl w:val="AF10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E6E05"/>
    <w:multiLevelType w:val="hybridMultilevel"/>
    <w:tmpl w:val="C138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14739"/>
    <w:multiLevelType w:val="multilevel"/>
    <w:tmpl w:val="2AA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B2D14"/>
    <w:multiLevelType w:val="hybridMultilevel"/>
    <w:tmpl w:val="8CFC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9694E"/>
    <w:multiLevelType w:val="hybridMultilevel"/>
    <w:tmpl w:val="6C48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B55F0"/>
    <w:multiLevelType w:val="hybridMultilevel"/>
    <w:tmpl w:val="6B9C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D2849"/>
    <w:multiLevelType w:val="multilevel"/>
    <w:tmpl w:val="687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53CA"/>
    <w:multiLevelType w:val="hybridMultilevel"/>
    <w:tmpl w:val="2746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E2793"/>
    <w:multiLevelType w:val="hybridMultilevel"/>
    <w:tmpl w:val="EFE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A1680"/>
    <w:multiLevelType w:val="hybridMultilevel"/>
    <w:tmpl w:val="A4B8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780838">
    <w:abstractNumId w:val="5"/>
  </w:num>
  <w:num w:numId="2" w16cid:durableId="112869150">
    <w:abstractNumId w:val="1"/>
  </w:num>
  <w:num w:numId="3" w16cid:durableId="1751850869">
    <w:abstractNumId w:val="8"/>
  </w:num>
  <w:num w:numId="4" w16cid:durableId="1296830371">
    <w:abstractNumId w:val="0"/>
  </w:num>
  <w:num w:numId="5" w16cid:durableId="1149975407">
    <w:abstractNumId w:val="3"/>
  </w:num>
  <w:num w:numId="6" w16cid:durableId="2025324648">
    <w:abstractNumId w:val="7"/>
  </w:num>
  <w:num w:numId="7" w16cid:durableId="276377064">
    <w:abstractNumId w:val="2"/>
  </w:num>
  <w:num w:numId="8" w16cid:durableId="1101022945">
    <w:abstractNumId w:val="10"/>
  </w:num>
  <w:num w:numId="9" w16cid:durableId="1258517899">
    <w:abstractNumId w:val="6"/>
  </w:num>
  <w:num w:numId="10" w16cid:durableId="777913913">
    <w:abstractNumId w:val="9"/>
  </w:num>
  <w:num w:numId="11" w16cid:durableId="10027803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 Rashadul Islam">
    <w15:presenceInfo w15:providerId="Windows Live" w15:userId="3aa2e68e40454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173F89"/>
    <w:rsid w:val="002E25D9"/>
    <w:rsid w:val="00513A0E"/>
    <w:rsid w:val="00527063"/>
    <w:rsid w:val="00680251"/>
    <w:rsid w:val="009C7856"/>
    <w:rsid w:val="009E49A2"/>
    <w:rsid w:val="00B069BF"/>
    <w:rsid w:val="00CA658A"/>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8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 w:type="paragraph" w:styleId="ListParagraph">
    <w:name w:val="List Paragraph"/>
    <w:basedOn w:val="Normal"/>
    <w:uiPriority w:val="34"/>
    <w:qFormat/>
    <w:rsid w:val="00513A0E"/>
    <w:pPr>
      <w:ind w:left="720"/>
      <w:contextualSpacing/>
    </w:pPr>
  </w:style>
  <w:style w:type="paragraph" w:styleId="NormalWeb">
    <w:name w:val="Normal (Web)"/>
    <w:basedOn w:val="Normal"/>
    <w:uiPriority w:val="99"/>
    <w:semiHidden/>
    <w:unhideWhenUsed/>
    <w:rsid w:val="00680251"/>
    <w:pPr>
      <w:spacing w:before="100" w:beforeAutospacing="1" w:after="100" w:afterAutospacing="1" w:line="240" w:lineRule="auto"/>
    </w:pPr>
    <w:rPr>
      <w:rFonts w:ascii="Times New Roman" w:eastAsia="Times New Roman" w:hAnsi="Times New Roman" w:cs="Times New Roman"/>
      <w:sz w:val="24"/>
      <w:szCs w:val="24"/>
      <w:lang w:val="en-US" w:eastAsia="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2024">
      <w:bodyDiv w:val="1"/>
      <w:marLeft w:val="0"/>
      <w:marRight w:val="0"/>
      <w:marTop w:val="0"/>
      <w:marBottom w:val="0"/>
      <w:divBdr>
        <w:top w:val="none" w:sz="0" w:space="0" w:color="auto"/>
        <w:left w:val="none" w:sz="0" w:space="0" w:color="auto"/>
        <w:bottom w:val="none" w:sz="0" w:space="0" w:color="auto"/>
        <w:right w:val="none" w:sz="0" w:space="0" w:color="auto"/>
      </w:divBdr>
    </w:div>
    <w:div w:id="1159810209">
      <w:bodyDiv w:val="1"/>
      <w:marLeft w:val="0"/>
      <w:marRight w:val="0"/>
      <w:marTop w:val="0"/>
      <w:marBottom w:val="0"/>
      <w:divBdr>
        <w:top w:val="none" w:sz="0" w:space="0" w:color="auto"/>
        <w:left w:val="none" w:sz="0" w:space="0" w:color="auto"/>
        <w:bottom w:val="none" w:sz="0" w:space="0" w:color="auto"/>
        <w:right w:val="none" w:sz="0" w:space="0" w:color="auto"/>
      </w:divBdr>
    </w:div>
    <w:div w:id="1410349165">
      <w:bodyDiv w:val="1"/>
      <w:marLeft w:val="0"/>
      <w:marRight w:val="0"/>
      <w:marTop w:val="0"/>
      <w:marBottom w:val="0"/>
      <w:divBdr>
        <w:top w:val="none" w:sz="0" w:space="0" w:color="auto"/>
        <w:left w:val="none" w:sz="0" w:space="0" w:color="auto"/>
        <w:bottom w:val="none" w:sz="0" w:space="0" w:color="auto"/>
        <w:right w:val="none" w:sz="0" w:space="0" w:color="auto"/>
      </w:divBdr>
    </w:div>
    <w:div w:id="209639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2023-11-13T00:34:00Z</dcterms:created>
  <dcterms:modified xsi:type="dcterms:W3CDTF">2023-11-13T00:58:00Z</dcterms:modified>
</cp:coreProperties>
</file>